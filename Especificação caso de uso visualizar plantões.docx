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5D6A579A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del w:id="0" w:author="Diego Nicoli" w:date="2021-05-10T19:34:00Z">
        <w:r w:rsidR="007574AB" w:rsidDel="00361038">
          <w:delText>Editar</w:delText>
        </w:r>
        <w:r w:rsidR="00DD2D97" w:rsidDel="00361038">
          <w:delText xml:space="preserve"> </w:delText>
        </w:r>
      </w:del>
      <w:ins w:id="1" w:author="Diego Nicoli" w:date="2021-05-10T19:36:00Z">
        <w:r w:rsidR="00CD671E">
          <w:t>Visualizar</w:t>
        </w:r>
      </w:ins>
      <w:ins w:id="2" w:author="Diego Nicoli" w:date="2021-05-10T19:34:00Z">
        <w:r w:rsidR="00361038">
          <w:t xml:space="preserve"> </w:t>
        </w:r>
      </w:ins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2A013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2A013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2A013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2A013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2A013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2A0130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2A013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2A013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2A013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2A0130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93F9315" w:rsidR="000C6A95" w:rsidRPr="00CE4AB3" w:rsidRDefault="007574AB" w:rsidP="000C6A95">
      <w:pPr>
        <w:pStyle w:val="Ttulo"/>
        <w:jc w:val="center"/>
      </w:pPr>
      <w:del w:id="3" w:author="Diego Nicoli" w:date="2021-05-10T19:31:00Z">
        <w:r w:rsidDel="003D40E7">
          <w:delText>Editar</w:delText>
        </w:r>
        <w:r w:rsidR="00DD2D97" w:rsidDel="003D40E7">
          <w:delText xml:space="preserve"> </w:delText>
        </w:r>
      </w:del>
      <w:ins w:id="4" w:author="Diego Nicoli" w:date="2021-05-10T19:36:00Z">
        <w:r w:rsidR="00FD65F3">
          <w:t>Visualizar</w:t>
        </w:r>
      </w:ins>
      <w:ins w:id="5" w:author="Diego Nicoli" w:date="2021-05-10T19:31:00Z">
        <w:r w:rsidR="003D40E7">
          <w:t xml:space="preserve"> </w:t>
        </w:r>
      </w:ins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6" w:name="_Toc69236607"/>
      <w:r w:rsidRPr="00AC6944">
        <w:rPr>
          <w:szCs w:val="28"/>
        </w:rPr>
        <w:t>Introdução</w:t>
      </w:r>
      <w:bookmarkEnd w:id="6"/>
    </w:p>
    <w:p w14:paraId="3B184937" w14:textId="122F74BD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del w:id="7" w:author="Diego Nicoli" w:date="2021-05-10T19:31:00Z">
        <w:r w:rsidR="007574AB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editar</w:delText>
        </w:r>
        <w:r w:rsidR="00F45BEF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 </w:delText>
        </w:r>
      </w:del>
      <w:ins w:id="8" w:author="Diego Nicoli" w:date="2021-05-10T19:36:00Z">
        <w:r w:rsidR="00FD65F3">
          <w:rPr>
            <w:rFonts w:ascii="Arial" w:hAnsi="Arial" w:cs="Arial"/>
            <w:noProof/>
            <w:sz w:val="20"/>
            <w:szCs w:val="20"/>
            <w:lang w:eastAsia="ar-SA"/>
          </w:rPr>
          <w:t>visualizar</w:t>
        </w:r>
      </w:ins>
      <w:ins w:id="9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 xml:space="preserve"> </w:t>
        </w:r>
      </w:ins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um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 xml:space="preserve">plantão </w:t>
      </w:r>
      <w:del w:id="10" w:author="Diego Nicoli" w:date="2021-05-10T19:31:00Z">
        <w:r w:rsidR="0096391A" w:rsidDel="003D40E7">
          <w:rPr>
            <w:rFonts w:ascii="Arial" w:hAnsi="Arial" w:cs="Arial"/>
            <w:noProof/>
            <w:sz w:val="20"/>
            <w:szCs w:val="20"/>
            <w:lang w:eastAsia="ar-SA"/>
          </w:rPr>
          <w:delText>n</w:delText>
        </w:r>
      </w:del>
      <w:ins w:id="11" w:author="Diego Nicoli" w:date="2021-05-10T19:31:00Z">
        <w:r w:rsidR="003D40E7">
          <w:rPr>
            <w:rFonts w:ascii="Arial" w:hAnsi="Arial" w:cs="Arial"/>
            <w:noProof/>
            <w:sz w:val="20"/>
            <w:szCs w:val="20"/>
            <w:lang w:eastAsia="ar-SA"/>
          </w:rPr>
          <w:t>d</w:t>
        </w:r>
      </w:ins>
      <w:r w:rsidR="0096391A">
        <w:rPr>
          <w:rFonts w:ascii="Arial" w:hAnsi="Arial" w:cs="Arial"/>
          <w:noProof/>
          <w:sz w:val="20"/>
          <w:szCs w:val="20"/>
          <w:lang w:eastAsia="ar-SA"/>
        </w:rPr>
        <w:t>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2" w:name="_Toc69236608"/>
      <w:r w:rsidRPr="00C74BEB">
        <w:rPr>
          <w:szCs w:val="28"/>
        </w:rPr>
        <w:t>Atores</w:t>
      </w:r>
      <w:bookmarkEnd w:id="12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13" w:name="_Toc69236609"/>
      <w:r w:rsidRPr="007F6444">
        <w:rPr>
          <w:szCs w:val="28"/>
        </w:rPr>
        <w:t>Pré-condições</w:t>
      </w:r>
      <w:bookmarkEnd w:id="13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12DA587F" w:rsidR="007F6444" w:rsidRPr="007F6444" w:rsidRDefault="007F6444" w:rsidP="007F6444">
      <w:pPr>
        <w:pStyle w:val="Ttulo1"/>
        <w:rPr>
          <w:szCs w:val="28"/>
        </w:rPr>
      </w:pPr>
      <w:bookmarkStart w:id="14" w:name="_Toc69236610"/>
      <w:r w:rsidRPr="007F6444">
        <w:rPr>
          <w:szCs w:val="28"/>
        </w:rPr>
        <w:t>Fluxos do Caso de Uso</w:t>
      </w:r>
      <w:bookmarkEnd w:id="14"/>
      <w:r w:rsidR="00BE0992">
        <w:rPr>
          <w:szCs w:val="28"/>
        </w:rPr>
        <w:t xml:space="preserve"> </w:t>
      </w:r>
      <w:del w:id="15" w:author="Diego Nicoli" w:date="2021-05-10T19:32:00Z">
        <w:r w:rsidR="00C30136" w:rsidDel="00361038">
          <w:rPr>
            <w:szCs w:val="28"/>
          </w:rPr>
          <w:delText>Editar</w:delText>
        </w:r>
        <w:r w:rsidR="00F616A3" w:rsidDel="00361038">
          <w:rPr>
            <w:szCs w:val="28"/>
          </w:rPr>
          <w:delText xml:space="preserve"> </w:delText>
        </w:r>
      </w:del>
      <w:ins w:id="16" w:author="Diego Nicoli" w:date="2021-05-10T19:38:00Z">
        <w:r w:rsidR="00FD65F3">
          <w:rPr>
            <w:szCs w:val="28"/>
          </w:rPr>
          <w:t>Visualizar</w:t>
        </w:r>
      </w:ins>
      <w:ins w:id="17" w:author="Diego Nicoli" w:date="2021-05-10T19:32:00Z">
        <w:r w:rsidR="00361038">
          <w:rPr>
            <w:szCs w:val="28"/>
          </w:rPr>
          <w:t xml:space="preserve"> </w:t>
        </w:r>
      </w:ins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18" w:name="_Toc69236611"/>
      <w:r>
        <w:t>Fluxo Principal</w:t>
      </w:r>
      <w:bookmarkEnd w:id="18"/>
    </w:p>
    <w:p w14:paraId="37FAACFA" w14:textId="18889296" w:rsidR="00C74BEB" w:rsidRPr="00C74BEB" w:rsidRDefault="00C74BEB" w:rsidP="00C74BEB">
      <w:pPr>
        <w:pStyle w:val="Corpodetexto"/>
      </w:pPr>
      <w:r>
        <w:t xml:space="preserve">Este caso de uso começa quando o usuário </w:t>
      </w:r>
      <w:del w:id="19" w:author="Diego Nicoli" w:date="2021-05-16T14:27:00Z">
        <w:r w:rsidDel="00BD0C46">
          <w:delText>deseja fazer o login</w:delText>
        </w:r>
      </w:del>
      <w:ins w:id="20" w:author="Diego Nicoli" w:date="2021-05-16T14:27:00Z">
        <w:r w:rsidR="00BD0C46">
          <w:t>deseja visualizar plantões</w:t>
        </w:r>
      </w:ins>
      <w:r>
        <w:t xml:space="preserve"> </w:t>
      </w:r>
      <w:del w:id="21" w:author="Diego Nicoli" w:date="2021-05-16T14:27:00Z">
        <w:r w:rsidDel="00BD0C46">
          <w:delText>para acesso a</w:delText>
        </w:r>
      </w:del>
      <w:ins w:id="22" w:author="Diego Nicoli" w:date="2021-05-16T14:27:00Z">
        <w:r w:rsidR="00BD0C46">
          <w:t>d</w:t>
        </w:r>
      </w:ins>
      <w:r>
        <w:t>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23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785446B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5E9EA1CC" w14:textId="4F030592" w:rsidR="007574AB" w:rsidRDefault="007574AB" w:rsidP="00270545">
      <w:pPr>
        <w:pStyle w:val="Corpodetexto"/>
        <w:numPr>
          <w:ilvl w:val="0"/>
          <w:numId w:val="4"/>
        </w:numPr>
      </w:pPr>
      <w:r>
        <w:t>O usuário busca pelo plantão desejado.</w:t>
      </w:r>
    </w:p>
    <w:p w14:paraId="086059AF" w14:textId="0B9E7F4A" w:rsidR="00C53500" w:rsidDel="00FD65F3" w:rsidRDefault="00C53500" w:rsidP="00270545">
      <w:pPr>
        <w:pStyle w:val="Corpodetexto"/>
        <w:numPr>
          <w:ilvl w:val="0"/>
          <w:numId w:val="4"/>
        </w:numPr>
        <w:rPr>
          <w:del w:id="24" w:author="Diego Nicoli" w:date="2021-05-10T19:36:00Z"/>
        </w:rPr>
      </w:pPr>
      <w:r>
        <w:t xml:space="preserve">O </w:t>
      </w:r>
      <w:del w:id="25" w:author="Diego Nicoli" w:date="2021-05-10T19:36:00Z">
        <w:r w:rsidR="00BE0992" w:rsidDel="00FD65F3">
          <w:delText xml:space="preserve">usuário clica na opção </w:delText>
        </w:r>
        <w:r w:rsidR="007574AB" w:rsidDel="00FD65F3">
          <w:delText>“</w:delText>
        </w:r>
      </w:del>
      <w:del w:id="26" w:author="Diego Nicoli" w:date="2021-05-10T19:31:00Z">
        <w:r w:rsidR="007574AB" w:rsidDel="003D40E7">
          <w:delText>lápis</w:delText>
        </w:r>
      </w:del>
      <w:del w:id="27" w:author="Diego Nicoli" w:date="2021-05-10T19:36:00Z">
        <w:r w:rsidR="00BE0992" w:rsidDel="00FD65F3">
          <w:delText>”.</w:delText>
        </w:r>
      </w:del>
    </w:p>
    <w:p w14:paraId="337ED883" w14:textId="76911469" w:rsidR="00C53500" w:rsidDel="00FD65F3" w:rsidRDefault="00C53500" w:rsidP="00270545">
      <w:pPr>
        <w:pStyle w:val="Corpodetexto"/>
        <w:numPr>
          <w:ilvl w:val="0"/>
          <w:numId w:val="4"/>
        </w:numPr>
        <w:rPr>
          <w:del w:id="28" w:author="Diego Nicoli" w:date="2021-05-10T19:36:00Z"/>
        </w:rPr>
      </w:pPr>
      <w:del w:id="29" w:author="Diego Nicoli" w:date="2021-05-10T19:36:00Z">
        <w:r w:rsidDel="00FD65F3">
          <w:delText xml:space="preserve">O sistema verifica </w:delText>
        </w:r>
        <w:r w:rsidR="00C74BEB" w:rsidDel="00FD65F3">
          <w:delText xml:space="preserve">se </w:delText>
        </w:r>
        <w:r w:rsidR="00BE0992" w:rsidDel="00FD65F3">
          <w:delText xml:space="preserve">o </w:delText>
        </w:r>
        <w:r w:rsidR="00C74BEB" w:rsidDel="00FD65F3">
          <w:delText>usuário</w:delText>
        </w:r>
        <w:r w:rsidR="00BE0992" w:rsidDel="00FD65F3">
          <w:delText xml:space="preserve"> possui poderes para efetivar a transação</w:delText>
        </w:r>
      </w:del>
    </w:p>
    <w:p w14:paraId="59BA8B8C" w14:textId="1AE4A11C" w:rsidR="00C53500" w:rsidDel="00361038" w:rsidRDefault="00C74BEB" w:rsidP="00270545">
      <w:pPr>
        <w:pStyle w:val="Corpodetexto"/>
        <w:numPr>
          <w:ilvl w:val="0"/>
          <w:numId w:val="4"/>
        </w:numPr>
        <w:rPr>
          <w:del w:id="30" w:author="Diego Nicoli" w:date="2021-05-10T19:32:00Z"/>
        </w:rPr>
      </w:pPr>
      <w:del w:id="31" w:author="Diego Nicoli" w:date="2021-05-10T19:32:00Z">
        <w:r w:rsidDel="00361038">
          <w:delText xml:space="preserve">O sistema </w:delText>
        </w:r>
        <w:r w:rsidR="00BE0992" w:rsidDel="00361038">
          <w:delText xml:space="preserve">abre tela de </w:delText>
        </w:r>
        <w:r w:rsidR="00096CC4" w:rsidDel="00361038">
          <w:delText>C</w:delText>
        </w:r>
        <w:r w:rsidR="00BE0992" w:rsidDel="00361038">
          <w:delText>adastro</w:delText>
        </w:r>
        <w:r w:rsidR="00096CC4" w:rsidDel="00361038">
          <w:delText xml:space="preserve"> de </w:delText>
        </w:r>
        <w:r w:rsidR="0096391A" w:rsidDel="00361038">
          <w:delText>plantões</w:delText>
        </w:r>
        <w:r w:rsidR="00944FF5" w:rsidDel="00361038">
          <w:delText xml:space="preserve"> liberando os </w:delText>
        </w:r>
        <w:bookmarkStart w:id="32" w:name="_Hlk71567001"/>
        <w:r w:rsidR="00944FF5" w:rsidDel="00361038">
          <w:delText xml:space="preserve">campos para </w:delText>
        </w:r>
        <w:r w:rsidR="00C30136" w:rsidDel="00361038">
          <w:delText>alteração</w:delText>
        </w:r>
        <w:r w:rsidR="007574AB" w:rsidDel="00361038">
          <w:delText>,</w:delText>
        </w:r>
        <w:r w:rsidR="00944FF5" w:rsidDel="00361038">
          <w:delText xml:space="preserve"> </w:delText>
        </w:r>
        <w:r w:rsidR="0096391A" w:rsidDel="00361038">
          <w:delText>Equipes</w:delText>
        </w:r>
        <w:r w:rsidR="00944FF5" w:rsidDel="00361038">
          <w:delText xml:space="preserve">, </w:delText>
        </w:r>
        <w:r w:rsidR="0096391A" w:rsidDel="00361038">
          <w:delText>Data de início do Plantão</w:delText>
        </w:r>
        <w:r w:rsidR="00944FF5" w:rsidDel="00361038">
          <w:delText>,</w:delText>
        </w:r>
        <w:r w:rsidR="0096391A" w:rsidDel="00361038">
          <w:delText xml:space="preserve"> Data de Fim do Plantão, Hora de </w:delText>
        </w:r>
        <w:r w:rsidR="008819E3" w:rsidDel="00361038">
          <w:delText>Início</w:delText>
        </w:r>
        <w:r w:rsidR="0096391A" w:rsidDel="00361038">
          <w:delText xml:space="preserve"> </w:delText>
        </w:r>
        <w:r w:rsidR="009C755B" w:rsidDel="00361038">
          <w:delText xml:space="preserve">do plantão </w:delText>
        </w:r>
        <w:r w:rsidR="0096391A" w:rsidDel="00361038">
          <w:delText>e Hora de Fim do plan</w:delText>
        </w:r>
        <w:r w:rsidR="009C755B" w:rsidDel="00361038">
          <w:delText>tão</w:delText>
        </w:r>
        <w:r w:rsidR="0096391A" w:rsidDel="00361038">
          <w:delText>.</w:delText>
        </w:r>
        <w:bookmarkEnd w:id="32"/>
      </w:del>
    </w:p>
    <w:p w14:paraId="414FF7AB" w14:textId="488D2E10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33" w:author="Diego Nicoli" w:date="2021-05-10T19:32:00Z"/>
        </w:rPr>
      </w:pPr>
      <w:del w:id="34" w:author="Diego Nicoli" w:date="2021-05-10T19:32:00Z">
        <w:r w:rsidDel="00361038">
          <w:delText xml:space="preserve">O usuário </w:delText>
        </w:r>
        <w:r w:rsidR="007574AB" w:rsidDel="00361038">
          <w:delText>altera os</w:delText>
        </w:r>
        <w:r w:rsidDel="00361038">
          <w:delText xml:space="preserve"> todos os campos</w:delText>
        </w:r>
        <w:r w:rsidR="007574AB" w:rsidDel="00361038">
          <w:delText xml:space="preserve"> que desejar</w:delText>
        </w:r>
        <w:r w:rsidDel="00361038">
          <w:delText>.</w:delText>
        </w:r>
      </w:del>
    </w:p>
    <w:p w14:paraId="2BAAF724" w14:textId="360422E9" w:rsidR="00096CC4" w:rsidDel="00361038" w:rsidRDefault="00096CC4" w:rsidP="00270545">
      <w:pPr>
        <w:pStyle w:val="Corpodetexto"/>
        <w:numPr>
          <w:ilvl w:val="0"/>
          <w:numId w:val="4"/>
        </w:numPr>
        <w:rPr>
          <w:del w:id="35" w:author="Diego Nicoli" w:date="2021-05-10T19:32:00Z"/>
        </w:rPr>
      </w:pPr>
      <w:del w:id="36" w:author="Diego Nicoli" w:date="2021-05-10T19:32:00Z">
        <w:r w:rsidDel="00361038">
          <w:delText>O usuário clica em salvar</w:delText>
        </w:r>
      </w:del>
    </w:p>
    <w:p w14:paraId="4873FB67" w14:textId="71CD1B81" w:rsidR="00C74BEB" w:rsidRDefault="00C74BEB">
      <w:pPr>
        <w:pStyle w:val="Corpodetexto"/>
        <w:numPr>
          <w:ilvl w:val="0"/>
          <w:numId w:val="4"/>
        </w:numPr>
      </w:pPr>
      <w:del w:id="37" w:author="Diego Nicoli" w:date="2021-05-10T19:36:00Z">
        <w:r w:rsidDel="00FD65F3">
          <w:delText>O sistema</w:delText>
        </w:r>
        <w:r w:rsidR="00096CC4" w:rsidDel="00FD65F3">
          <w:delText xml:space="preserve"> informa usuário </w:delText>
        </w:r>
        <w:r w:rsidR="0096391A" w:rsidDel="00FD65F3">
          <w:delText xml:space="preserve">plantão </w:delText>
        </w:r>
      </w:del>
      <w:del w:id="38" w:author="Diego Nicoli" w:date="2021-05-10T19:32:00Z">
        <w:r w:rsidR="0044626E" w:rsidDel="00361038">
          <w:delText>alterado</w:delText>
        </w:r>
        <w:r w:rsidR="00096CC4" w:rsidDel="00361038">
          <w:delText xml:space="preserve"> </w:delText>
        </w:r>
      </w:del>
      <w:del w:id="39" w:author="Diego Nicoli" w:date="2021-05-10T19:36:00Z">
        <w:r w:rsidR="00096CC4" w:rsidDel="00FD65F3">
          <w:delText>com sucesso.</w:delText>
        </w:r>
      </w:del>
      <w:ins w:id="40" w:author="Diego Nicoli" w:date="2021-05-10T19:36:00Z">
        <w:r w:rsidR="00FD65F3">
          <w:t>sistema lista o plantão desejado</w:t>
        </w:r>
      </w:ins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1CE168A5" w:rsidR="00BA035F" w:rsidRDefault="008926E0" w:rsidP="008926E0">
      <w:pPr>
        <w:pStyle w:val="Ttulo2"/>
        <w:rPr>
          <w:ins w:id="41" w:author="Diego Nicoli" w:date="2021-05-10T19:37:00Z"/>
        </w:rPr>
      </w:pPr>
      <w:bookmarkStart w:id="42" w:name="_Toc69236612"/>
      <w:bookmarkEnd w:id="23"/>
      <w:r>
        <w:t>Fluxos Alternativos</w:t>
      </w:r>
      <w:bookmarkEnd w:id="42"/>
    </w:p>
    <w:p w14:paraId="0E784887" w14:textId="77777777" w:rsidR="00FD65F3" w:rsidRPr="00FD65F3" w:rsidRDefault="00FD65F3">
      <w:pPr>
        <w:pStyle w:val="Corpodetexto"/>
        <w:rPr>
          <w:rPrChange w:id="43" w:author="Diego Nicoli" w:date="2021-05-10T19:37:00Z">
            <w:rPr/>
          </w:rPrChange>
        </w:rPr>
        <w:pPrChange w:id="44" w:author="Diego Nicoli" w:date="2021-05-10T19:37:00Z">
          <w:pPr>
            <w:pStyle w:val="Ttulo2"/>
          </w:pPr>
        </w:pPrChange>
      </w:pPr>
    </w:p>
    <w:p w14:paraId="589AAC5F" w14:textId="7357CF11" w:rsidR="008926E0" w:rsidRPr="00C74BEB" w:rsidDel="00FD65F3" w:rsidRDefault="00C74BEB" w:rsidP="00270545">
      <w:pPr>
        <w:pStyle w:val="FluxoAlternativo"/>
        <w:numPr>
          <w:ilvl w:val="0"/>
          <w:numId w:val="2"/>
        </w:numPr>
        <w:rPr>
          <w:del w:id="45" w:author="Diego Nicoli" w:date="2021-05-10T19:36:00Z"/>
          <w:b/>
          <w:bCs/>
          <w:i w:val="0"/>
          <w:iCs/>
        </w:rPr>
      </w:pPr>
      <w:del w:id="46" w:author="Diego Nicoli" w:date="2021-05-10T19:36:00Z">
        <w:r w:rsidDel="00FD65F3">
          <w:rPr>
            <w:b/>
            <w:bCs/>
            <w:i w:val="0"/>
            <w:iCs/>
          </w:rPr>
          <w:delText xml:space="preserve">Usuário </w:delText>
        </w:r>
        <w:r w:rsidR="00096CC4" w:rsidDel="00FD65F3">
          <w:rPr>
            <w:b/>
            <w:bCs/>
            <w:i w:val="0"/>
            <w:iCs/>
          </w:rPr>
          <w:delText>sem poderes</w:delText>
        </w:r>
      </w:del>
    </w:p>
    <w:p w14:paraId="11D2DF27" w14:textId="2A09CDF8" w:rsidR="008926E0" w:rsidDel="00FD65F3" w:rsidRDefault="00C74BEB" w:rsidP="008926E0">
      <w:pPr>
        <w:pStyle w:val="Corpodetexto"/>
        <w:rPr>
          <w:del w:id="47" w:author="Diego Nicoli" w:date="2021-05-10T19:36:00Z"/>
        </w:rPr>
      </w:pPr>
      <w:del w:id="48" w:author="Diego Nicoli" w:date="2021-05-10T19:36:00Z">
        <w:r w:rsidDel="00FD65F3">
          <w:delText xml:space="preserve">Se no passo </w:delText>
        </w:r>
        <w:r w:rsidR="00BE0992" w:rsidDel="00FD65F3">
          <w:delText>5</w:delText>
        </w:r>
        <w:r w:rsidDel="00FD65F3">
          <w:delText xml:space="preserve"> o sistema verifica que </w:delText>
        </w:r>
        <w:r w:rsidR="00BE0992" w:rsidDel="00FD65F3">
          <w:delText xml:space="preserve">o usuário não é delegado </w:delText>
        </w:r>
        <w:r w:rsidDel="00FD65F3">
          <w:delText>então:</w:delText>
        </w:r>
      </w:del>
    </w:p>
    <w:p w14:paraId="45B267C8" w14:textId="7DE12076" w:rsidR="00C74BEB" w:rsidDel="00FD65F3" w:rsidRDefault="00C74BEB" w:rsidP="00270545">
      <w:pPr>
        <w:pStyle w:val="Corpodetexto"/>
        <w:numPr>
          <w:ilvl w:val="0"/>
          <w:numId w:val="5"/>
        </w:numPr>
        <w:rPr>
          <w:del w:id="49" w:author="Diego Nicoli" w:date="2021-05-10T19:36:00Z"/>
        </w:rPr>
      </w:pPr>
      <w:bookmarkStart w:id="50" w:name="_Hlk70526752"/>
      <w:del w:id="51" w:author="Diego Nicoli" w:date="2021-05-10T19:36:00Z">
        <w:r w:rsidDel="00FD65F3">
          <w:delText xml:space="preserve">O sistema informa </w:delText>
        </w:r>
        <w:r w:rsidR="00BE0992" w:rsidDel="00FD65F3">
          <w:delText>usuário sem poderes para cadastrar</w:delText>
        </w:r>
        <w:r w:rsidR="0096391A" w:rsidDel="00FD65F3">
          <w:delText xml:space="preserve"> plantões, somente delegados podem </w:delText>
        </w:r>
      </w:del>
      <w:del w:id="52" w:author="Diego Nicoli" w:date="2021-05-10T19:33:00Z">
        <w:r w:rsidR="0096391A" w:rsidDel="00361038">
          <w:delText xml:space="preserve">cadastrar </w:delText>
        </w:r>
      </w:del>
      <w:del w:id="53" w:author="Diego Nicoli" w:date="2021-05-10T19:36:00Z">
        <w:r w:rsidR="0096391A" w:rsidDel="00FD65F3">
          <w:delText>os plantões</w:delText>
        </w:r>
        <w:r w:rsidR="00BE0992" w:rsidDel="00FD65F3">
          <w:delText>.</w:delText>
        </w:r>
      </w:del>
    </w:p>
    <w:p w14:paraId="7966E212" w14:textId="14D1A79F" w:rsidR="00C74BEB" w:rsidDel="00FD65F3" w:rsidRDefault="00127355" w:rsidP="00270545">
      <w:pPr>
        <w:pStyle w:val="Corpodetexto"/>
        <w:numPr>
          <w:ilvl w:val="0"/>
          <w:numId w:val="5"/>
        </w:numPr>
        <w:rPr>
          <w:del w:id="54" w:author="Diego Nicoli" w:date="2021-05-10T19:36:00Z"/>
        </w:rPr>
      </w:pPr>
      <w:del w:id="55" w:author="Diego Nicoli" w:date="2021-05-10T19:36:00Z">
        <w:r w:rsidDel="00FD65F3">
          <w:delText xml:space="preserve">O sistema </w:delText>
        </w:r>
        <w:r w:rsidR="00BE0992" w:rsidDel="00FD65F3">
          <w:delText xml:space="preserve">retorna para a </w:delText>
        </w:r>
        <w:r w:rsidR="00096CC4" w:rsidDel="00FD65F3">
          <w:delText xml:space="preserve">tela de </w:delText>
        </w:r>
        <w:r w:rsidR="0096391A" w:rsidDel="00FD65F3">
          <w:delText>plantões</w:delText>
        </w:r>
        <w:r w:rsidR="00096CC4" w:rsidDel="00FD65F3">
          <w:delText xml:space="preserve">. </w:delText>
        </w:r>
      </w:del>
    </w:p>
    <w:p w14:paraId="472F7E15" w14:textId="4A182F75" w:rsidR="00361038" w:rsidDel="00FD65F3" w:rsidRDefault="00361038" w:rsidP="00907D1D">
      <w:pPr>
        <w:pStyle w:val="Corpodetexto"/>
        <w:ind w:left="1069"/>
        <w:rPr>
          <w:del w:id="56" w:author="Diego Nicoli" w:date="2021-05-10T19:36:00Z"/>
        </w:rPr>
      </w:pPr>
    </w:p>
    <w:p w14:paraId="0E0BDDEE" w14:textId="2D00C1B0" w:rsidR="00907D1D" w:rsidRDefault="00FD65F3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ins w:id="57" w:author="Diego Nicoli" w:date="2021-05-10T19:37:00Z">
        <w:r>
          <w:rPr>
            <w:b/>
            <w:bCs/>
            <w:i w:val="0"/>
            <w:iCs/>
          </w:rPr>
          <w:t xml:space="preserve">A não </w:t>
        </w:r>
      </w:ins>
      <w:del w:id="58" w:author="Diego Nicoli" w:date="2021-05-10T19:37:00Z">
        <w:r w:rsidR="00907D1D" w:rsidRPr="00CE4AB3" w:rsidDel="00FD65F3">
          <w:rPr>
            <w:b/>
            <w:bCs/>
            <w:i w:val="0"/>
            <w:iCs/>
          </w:rPr>
          <w:delText xml:space="preserve">Se usuário </w:delText>
        </w:r>
      </w:del>
      <w:r w:rsidR="008C3937">
        <w:rPr>
          <w:b/>
          <w:bCs/>
          <w:i w:val="0"/>
          <w:iCs/>
        </w:rPr>
        <w:t xml:space="preserve">selecionou </w:t>
      </w:r>
      <w:ins w:id="59" w:author="Diego Nicoli" w:date="2021-05-10T19:37:00Z">
        <w:r>
          <w:rPr>
            <w:b/>
            <w:bCs/>
            <w:i w:val="0"/>
            <w:iCs/>
          </w:rPr>
          <w:t xml:space="preserve">nenhum </w:t>
        </w:r>
      </w:ins>
      <w:del w:id="60" w:author="Diego Nicoli" w:date="2021-05-10T19:37:00Z">
        <w:r w:rsidR="008C3937" w:rsidDel="00FD65F3">
          <w:rPr>
            <w:b/>
            <w:bCs/>
            <w:i w:val="0"/>
            <w:iCs/>
          </w:rPr>
          <w:delText xml:space="preserve">um </w:delText>
        </w:r>
      </w:del>
      <w:r w:rsidR="008C3937">
        <w:rPr>
          <w:b/>
          <w:bCs/>
          <w:i w:val="0"/>
          <w:iCs/>
        </w:rPr>
        <w:t xml:space="preserve">plantão </w:t>
      </w:r>
      <w:ins w:id="61" w:author="Diego Nicoli" w:date="2021-05-16T14:27:00Z">
        <w:r w:rsidR="00BD0C46">
          <w:rPr>
            <w:b/>
            <w:bCs/>
            <w:i w:val="0"/>
            <w:iCs/>
          </w:rPr>
          <w:t xml:space="preserve">valido </w:t>
        </w:r>
      </w:ins>
      <w:del w:id="62" w:author="Diego Nicoli" w:date="2021-05-10T19:34:00Z">
        <w:r w:rsidR="008C3937" w:rsidDel="00361038">
          <w:rPr>
            <w:b/>
            <w:bCs/>
            <w:i w:val="0"/>
            <w:iCs/>
          </w:rPr>
          <w:delText>em andamento</w:delText>
        </w:r>
      </w:del>
    </w:p>
    <w:p w14:paraId="784DB206" w14:textId="7B72B0AD" w:rsidR="00907D1D" w:rsidRDefault="00907D1D" w:rsidP="00907D1D">
      <w:pPr>
        <w:pStyle w:val="Corpodetexto"/>
      </w:pPr>
      <w:r>
        <w:t xml:space="preserve">Se no passo </w:t>
      </w:r>
      <w:del w:id="63" w:author="Diego Nicoli" w:date="2021-05-10T19:37:00Z">
        <w:r w:rsidR="008C3937" w:rsidDel="00FD65F3">
          <w:delText>5</w:delText>
        </w:r>
        <w:r w:rsidDel="00FD65F3">
          <w:delText xml:space="preserve"> </w:delText>
        </w:r>
      </w:del>
      <w:ins w:id="64" w:author="Diego Nicoli" w:date="2021-05-10T19:37:00Z">
        <w:r w:rsidR="00FD65F3">
          <w:t xml:space="preserve">4 </w:t>
        </w:r>
      </w:ins>
      <w:r>
        <w:t xml:space="preserve">o usuário </w:t>
      </w:r>
      <w:del w:id="65" w:author="Diego Nicoli" w:date="2021-05-10T19:37:00Z">
        <w:r w:rsidDel="00FD65F3">
          <w:delText xml:space="preserve">deixou </w:delText>
        </w:r>
      </w:del>
      <w:ins w:id="66" w:author="Diego Nicoli" w:date="2021-05-10T19:37:00Z">
        <w:r w:rsidR="00FD65F3">
          <w:t>buscou</w:t>
        </w:r>
      </w:ins>
      <w:del w:id="67" w:author="Diego Nicoli" w:date="2021-05-10T19:37:00Z">
        <w:r w:rsidR="008C3937" w:rsidDel="00FD65F3">
          <w:delText xml:space="preserve">selecionou </w:delText>
        </w:r>
      </w:del>
      <w:ins w:id="68" w:author="Diego Nicoli" w:date="2021-05-10T19:37:00Z">
        <w:r w:rsidR="00FD65F3">
          <w:t xml:space="preserve"> </w:t>
        </w:r>
      </w:ins>
      <w:r w:rsidR="008C3937">
        <w:t>um plantão</w:t>
      </w:r>
      <w:ins w:id="69" w:author="Diego Nicoli" w:date="2021-05-16T14:27:00Z">
        <w:r w:rsidR="00BD0C46">
          <w:t xml:space="preserve"> não</w:t>
        </w:r>
      </w:ins>
      <w:r w:rsidR="008C3937">
        <w:t xml:space="preserve"> </w:t>
      </w:r>
      <w:del w:id="70" w:author="Diego Nicoli" w:date="2021-05-10T19:33:00Z">
        <w:r w:rsidR="008C3937" w:rsidDel="00361038">
          <w:delText>já em andamento</w:delText>
        </w:r>
      </w:del>
      <w:ins w:id="71" w:author="Diego Nicoli" w:date="2021-05-10T19:37:00Z">
        <w:r w:rsidR="00FD65F3">
          <w:t>cadastrado</w:t>
        </w:r>
      </w:ins>
      <w:r>
        <w:t>.</w:t>
      </w:r>
    </w:p>
    <w:p w14:paraId="57B383B8" w14:textId="018989CE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ao usuário </w:t>
      </w:r>
      <w:r w:rsidR="008C3937">
        <w:rPr>
          <w:rFonts w:ascii="Arial" w:hAnsi="Arial" w:cs="Arial"/>
          <w:noProof/>
          <w:sz w:val="20"/>
          <w:szCs w:val="20"/>
          <w:lang w:eastAsia="ar-SA"/>
        </w:rPr>
        <w:t xml:space="preserve">que o plantão </w:t>
      </w:r>
      <w:del w:id="72" w:author="Diego Nicoli" w:date="2021-05-10T19:37:00Z">
        <w:r w:rsidR="008C3937" w:rsidDel="00FD65F3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já </w:delText>
        </w:r>
      </w:del>
      <w:ins w:id="73" w:author="Diego Nicoli" w:date="2021-05-10T19:37:00Z">
        <w:r w:rsidR="00FD65F3">
          <w:rPr>
            <w:rFonts w:ascii="Arial" w:hAnsi="Arial" w:cs="Arial"/>
            <w:noProof/>
            <w:sz w:val="20"/>
            <w:szCs w:val="20"/>
            <w:lang w:eastAsia="ar-SA"/>
          </w:rPr>
          <w:t>não existe</w:t>
        </w:r>
      </w:ins>
      <w:del w:id="74" w:author="Diego Nicoli" w:date="2021-05-10T19:33:00Z"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está em andamento e abre os campos </w:delText>
        </w:r>
        <w:r w:rsidR="00C30136" w:rsidRPr="00C30136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campos para alteração, Equipes, Data de início do Plantão, Data de Fim do Plantão, Hora de Início do plantão e Hora de Fim do plantão</w:delText>
        </w:r>
      </w:del>
      <w:r w:rsidR="00C30136" w:rsidRPr="00C30136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6B58B65" w14:textId="78A4267B" w:rsidR="00907D1D" w:rsidDel="00361038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del w:id="75" w:author="Diego Nicoli" w:date="2021-05-10T19:33:00Z"/>
          <w:rFonts w:ascii="Arial" w:hAnsi="Arial" w:cs="Arial"/>
          <w:noProof/>
          <w:sz w:val="20"/>
          <w:szCs w:val="20"/>
          <w:lang w:eastAsia="ar-SA"/>
        </w:rPr>
      </w:pPr>
      <w:del w:id="76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usuário informa destes campos quais altera</w:delText>
        </w:r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.</w:delText>
        </w:r>
      </w:del>
    </w:p>
    <w:p w14:paraId="1CD10748" w14:textId="42E6BB2C" w:rsidR="00907D1D" w:rsidRDefault="00907D1D" w:rsidP="00C30136">
      <w:pPr>
        <w:pStyle w:val="PargrafodaLista"/>
        <w:widowControl w:val="0"/>
        <w:numPr>
          <w:ilvl w:val="0"/>
          <w:numId w:val="15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del w:id="77" w:author="Diego Nicoli" w:date="2021-05-10T19:33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 xml:space="preserve">O sistema </w:delText>
        </w:r>
        <w:r w:rsidR="008C3937"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não verifica horario de inicio e data de inicio do plantão</w:delText>
        </w:r>
      </w:del>
      <w:ins w:id="78" w:author="Diego Nicoli" w:date="2021-05-10T19:33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 sistema ret</w:t>
        </w:r>
      </w:ins>
      <w:ins w:id="79" w:author="Diego Nicoli" w:date="2021-05-10T19:34:00Z">
        <w:r w:rsidR="00361038">
          <w:rPr>
            <w:rFonts w:ascii="Arial" w:hAnsi="Arial" w:cs="Arial"/>
            <w:noProof/>
            <w:sz w:val="20"/>
            <w:szCs w:val="20"/>
            <w:lang w:eastAsia="ar-SA"/>
          </w:rPr>
          <w:t>orna a tela plantões</w:t>
        </w:r>
      </w:ins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DC27A24" w14:textId="14784854" w:rsidR="008C3937" w:rsidRDefault="008C3937" w:rsidP="00907D1D">
      <w:pPr>
        <w:pStyle w:val="Corpodetexto"/>
        <w:ind w:left="1069"/>
        <w:rPr>
          <w:ins w:id="80" w:author="Diego Nicoli" w:date="2021-05-10T19:37:00Z"/>
        </w:rPr>
      </w:pPr>
    </w:p>
    <w:p w14:paraId="657B8399" w14:textId="77777777" w:rsidR="00FD65F3" w:rsidRDefault="00FD65F3" w:rsidP="00907D1D">
      <w:pPr>
        <w:pStyle w:val="Corpodetexto"/>
        <w:ind w:left="1069"/>
      </w:pPr>
    </w:p>
    <w:p w14:paraId="287704EC" w14:textId="7330075F" w:rsidR="008C3937" w:rsidDel="00361038" w:rsidRDefault="008C3937" w:rsidP="008C3937">
      <w:pPr>
        <w:pStyle w:val="FluxodeExceo"/>
        <w:numPr>
          <w:ilvl w:val="0"/>
          <w:numId w:val="2"/>
        </w:numPr>
        <w:rPr>
          <w:del w:id="81" w:author="Diego Nicoli" w:date="2021-05-10T19:34:00Z"/>
          <w:b/>
          <w:bCs/>
          <w:i w:val="0"/>
          <w:iCs/>
        </w:rPr>
      </w:pPr>
      <w:del w:id="82" w:author="Diego Nicoli" w:date="2021-05-10T19:34:00Z">
        <w:r w:rsidRPr="00CE4AB3" w:rsidDel="00361038">
          <w:rPr>
            <w:b/>
            <w:bCs/>
            <w:i w:val="0"/>
            <w:iCs/>
          </w:rPr>
          <w:lastRenderedPageBreak/>
          <w:delText xml:space="preserve">Se usuário </w:delText>
        </w:r>
        <w:r w:rsidDel="00361038">
          <w:rPr>
            <w:b/>
            <w:bCs/>
            <w:i w:val="0"/>
            <w:iCs/>
          </w:rPr>
          <w:delText>deixou algum campo em branco.</w:delText>
        </w:r>
      </w:del>
    </w:p>
    <w:p w14:paraId="790490D2" w14:textId="201414BE" w:rsidR="008C3937" w:rsidDel="00361038" w:rsidRDefault="008C3937" w:rsidP="008C3937">
      <w:pPr>
        <w:pStyle w:val="Corpodetexto"/>
        <w:rPr>
          <w:del w:id="83" w:author="Diego Nicoli" w:date="2021-05-10T19:34:00Z"/>
        </w:rPr>
      </w:pPr>
      <w:del w:id="84" w:author="Diego Nicoli" w:date="2021-05-10T19:34:00Z">
        <w:r w:rsidDel="00361038">
          <w:delText>Se no passo 5 o usuário deixou algum o campo em branco.</w:delText>
        </w:r>
      </w:del>
    </w:p>
    <w:p w14:paraId="3F34C63E" w14:textId="07A587D3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85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86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informa ao usuário que ele precisa preencher todos os campos.</w:delText>
        </w:r>
      </w:del>
    </w:p>
    <w:p w14:paraId="66A61F66" w14:textId="7FB12D5C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87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88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pisca em vermelho os campos não digitados.</w:delText>
        </w:r>
      </w:del>
    </w:p>
    <w:p w14:paraId="0E0F74F5" w14:textId="10FFA664" w:rsidR="008C3937" w:rsidDel="00361038" w:rsidRDefault="008C3937" w:rsidP="00C30136">
      <w:pPr>
        <w:pStyle w:val="PargrafodaLista"/>
        <w:widowControl w:val="0"/>
        <w:numPr>
          <w:ilvl w:val="0"/>
          <w:numId w:val="16"/>
        </w:numPr>
        <w:suppressAutoHyphens/>
        <w:spacing w:before="60" w:after="60"/>
        <w:ind w:left="1134"/>
        <w:jc w:val="both"/>
        <w:rPr>
          <w:del w:id="89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  <w:del w:id="90" w:author="Diego Nicoli" w:date="2021-05-10T19:34:00Z">
        <w:r w:rsidDel="00361038">
          <w:rPr>
            <w:rFonts w:ascii="Arial" w:hAnsi="Arial" w:cs="Arial"/>
            <w:noProof/>
            <w:sz w:val="20"/>
            <w:szCs w:val="20"/>
            <w:lang w:eastAsia="ar-SA"/>
          </w:rPr>
          <w:delText>O sistema posiciona o cursor no primeiro campo deixado em branco.</w:delText>
        </w:r>
      </w:del>
    </w:p>
    <w:p w14:paraId="59274F88" w14:textId="3689B0D6" w:rsidR="008C3937" w:rsidDel="00361038" w:rsidRDefault="008C3937" w:rsidP="00907D1D">
      <w:pPr>
        <w:pStyle w:val="Corpodetexto"/>
        <w:ind w:left="1069"/>
        <w:rPr>
          <w:del w:id="91" w:author="Diego Nicoli" w:date="2021-05-10T19:34:00Z"/>
        </w:rPr>
      </w:pPr>
    </w:p>
    <w:p w14:paraId="4C92FBC0" w14:textId="79CF954E" w:rsidR="008C3937" w:rsidRPr="00C74BEB" w:rsidDel="00361038" w:rsidRDefault="008C3937" w:rsidP="00907D1D">
      <w:pPr>
        <w:pStyle w:val="Corpodetexto"/>
        <w:ind w:left="1069"/>
        <w:rPr>
          <w:del w:id="92" w:author="Diego Nicoli" w:date="2021-05-10T19:34:00Z"/>
        </w:rPr>
      </w:pPr>
    </w:p>
    <w:bookmarkEnd w:id="50"/>
    <w:p w14:paraId="61C79037" w14:textId="48CCF6B6" w:rsidR="008926E0" w:rsidRPr="00C74BEB" w:rsidDel="00361038" w:rsidRDefault="0096391A" w:rsidP="00270545">
      <w:pPr>
        <w:pStyle w:val="FluxoAlternativo"/>
        <w:numPr>
          <w:ilvl w:val="0"/>
          <w:numId w:val="2"/>
        </w:numPr>
        <w:rPr>
          <w:del w:id="93" w:author="Diego Nicoli" w:date="2021-05-10T19:34:00Z"/>
          <w:b/>
          <w:bCs/>
          <w:i w:val="0"/>
          <w:iCs/>
        </w:rPr>
      </w:pPr>
      <w:del w:id="94" w:author="Diego Nicoli" w:date="2021-05-10T19:34:00Z">
        <w:r w:rsidDel="00361038">
          <w:rPr>
            <w:b/>
            <w:bCs/>
            <w:i w:val="0"/>
            <w:iCs/>
          </w:rPr>
          <w:delText xml:space="preserve">Data </w:delText>
        </w:r>
        <w:r w:rsidR="00BC4279" w:rsidDel="00361038">
          <w:rPr>
            <w:b/>
            <w:bCs/>
            <w:i w:val="0"/>
            <w:iCs/>
          </w:rPr>
          <w:delText>invalida</w:delText>
        </w:r>
        <w:r w:rsidR="009C755B" w:rsidDel="00361038">
          <w:rPr>
            <w:b/>
            <w:bCs/>
            <w:i w:val="0"/>
            <w:iCs/>
          </w:rPr>
          <w:delText xml:space="preserve"> de inicio</w:delText>
        </w:r>
      </w:del>
    </w:p>
    <w:p w14:paraId="7AC6C203" w14:textId="1E5E562E" w:rsidR="00C74BEB" w:rsidDel="00361038" w:rsidRDefault="00C74BEB" w:rsidP="00C74BEB">
      <w:pPr>
        <w:pStyle w:val="Corpodetexto"/>
        <w:rPr>
          <w:del w:id="95" w:author="Diego Nicoli" w:date="2021-05-10T19:34:00Z"/>
        </w:rPr>
      </w:pPr>
      <w:del w:id="96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o sistema verifica </w:delText>
        </w:r>
        <w:r w:rsidR="00096CC4" w:rsidDel="00361038">
          <w:delText xml:space="preserve">que </w:delText>
        </w:r>
        <w:r w:rsidR="0096391A" w:rsidDel="00361038">
          <w:delText>a data de início do plantão já passou</w:delText>
        </w:r>
        <w:r w:rsidDel="00361038">
          <w:delText>:</w:delText>
        </w:r>
      </w:del>
    </w:p>
    <w:p w14:paraId="31B8DB08" w14:textId="02B98D38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97" w:author="Diego Nicoli" w:date="2021-05-10T19:34:00Z"/>
        </w:rPr>
      </w:pPr>
      <w:del w:id="98" w:author="Diego Nicoli" w:date="2021-05-10T19:34:00Z">
        <w:r w:rsidDel="00361038">
          <w:delText xml:space="preserve">O sistema informa ao usuário </w:delText>
        </w:r>
        <w:r w:rsidR="0096391A" w:rsidDel="00361038">
          <w:delText>que a data de início</w:delText>
        </w:r>
        <w:r w:rsidR="009C755B" w:rsidDel="00361038">
          <w:delText xml:space="preserve"> do plantão</w:delText>
        </w:r>
        <w:r w:rsidR="0096391A" w:rsidDel="00361038">
          <w:delText xml:space="preserve"> igual ou deve ser posterior a data atual</w:delText>
        </w:r>
        <w:r w:rsidR="00096CC4" w:rsidDel="00361038">
          <w:delText>.</w:delText>
        </w:r>
      </w:del>
    </w:p>
    <w:p w14:paraId="642F5B91" w14:textId="471AF054" w:rsidR="00127355" w:rsidDel="00361038" w:rsidRDefault="00127355" w:rsidP="00C30136">
      <w:pPr>
        <w:pStyle w:val="Corpodetexto"/>
        <w:numPr>
          <w:ilvl w:val="0"/>
          <w:numId w:val="17"/>
        </w:numPr>
        <w:ind w:left="993"/>
        <w:rPr>
          <w:del w:id="99" w:author="Diego Nicoli" w:date="2021-05-10T19:34:00Z"/>
        </w:rPr>
      </w:pPr>
      <w:del w:id="100" w:author="Diego Nicoli" w:date="2021-05-10T19:34:00Z">
        <w:r w:rsidDel="00361038">
          <w:delText>O sistema</w:delText>
        </w:r>
        <w:r w:rsidR="0096391A" w:rsidDel="00361038">
          <w:delText xml:space="preserve"> limpa o campo data de início</w:delText>
        </w:r>
        <w:r w:rsidR="009C755B" w:rsidDel="00361038">
          <w:delText xml:space="preserve"> do plantão</w:delText>
        </w:r>
        <w:r w:rsidR="0096391A" w:rsidDel="00361038">
          <w:delText xml:space="preserve"> e posiciona o cursor</w:delText>
        </w:r>
        <w:r w:rsidDel="00361038">
          <w:delText xml:space="preserve"> </w:delText>
        </w:r>
        <w:r w:rsidR="0096391A" w:rsidDel="00361038">
          <w:delText>neste campo para preenchimento</w:delText>
        </w:r>
        <w:r w:rsidDel="00361038">
          <w:delText>.</w:delText>
        </w:r>
      </w:del>
    </w:p>
    <w:p w14:paraId="5752718C" w14:textId="6F8290C4" w:rsidR="00BC4279" w:rsidDel="00361038" w:rsidRDefault="00BC4279" w:rsidP="00BC4279">
      <w:pPr>
        <w:pStyle w:val="Corpodetexto"/>
        <w:ind w:left="1069"/>
        <w:rPr>
          <w:del w:id="101" w:author="Diego Nicoli" w:date="2021-05-10T19:34:00Z"/>
        </w:rPr>
      </w:pPr>
    </w:p>
    <w:p w14:paraId="0F3F7F75" w14:textId="733E8CE4" w:rsidR="00096CC4" w:rsidRPr="00C74BEB" w:rsidDel="00361038" w:rsidRDefault="009C755B" w:rsidP="00270545">
      <w:pPr>
        <w:pStyle w:val="FluxoAlternativo"/>
        <w:numPr>
          <w:ilvl w:val="0"/>
          <w:numId w:val="2"/>
        </w:numPr>
        <w:rPr>
          <w:del w:id="102" w:author="Diego Nicoli" w:date="2021-05-10T19:34:00Z"/>
          <w:b/>
          <w:bCs/>
          <w:i w:val="0"/>
          <w:iCs/>
        </w:rPr>
      </w:pPr>
      <w:del w:id="103" w:author="Diego Nicoli" w:date="2021-05-10T19:34:00Z">
        <w:r w:rsidDel="00361038">
          <w:rPr>
            <w:b/>
            <w:bCs/>
            <w:i w:val="0"/>
            <w:iCs/>
          </w:rPr>
          <w:delText>Data</w:delText>
        </w:r>
        <w:r w:rsidR="00096CC4" w:rsidDel="00361038">
          <w:rPr>
            <w:b/>
            <w:bCs/>
            <w:i w:val="0"/>
            <w:iCs/>
          </w:rPr>
          <w:delText xml:space="preserve"> invalida</w:delText>
        </w:r>
        <w:r w:rsidDel="00361038">
          <w:rPr>
            <w:b/>
            <w:bCs/>
            <w:i w:val="0"/>
            <w:iCs/>
          </w:rPr>
          <w:delText xml:space="preserve"> de fim</w:delText>
        </w:r>
      </w:del>
    </w:p>
    <w:p w14:paraId="12096D72" w14:textId="59EC7B17" w:rsidR="00096CC4" w:rsidDel="00361038" w:rsidRDefault="00096CC4" w:rsidP="00096CC4">
      <w:pPr>
        <w:pStyle w:val="Corpodetexto"/>
        <w:rPr>
          <w:del w:id="104" w:author="Diego Nicoli" w:date="2021-05-10T19:34:00Z"/>
        </w:rPr>
      </w:pPr>
      <w:del w:id="105" w:author="Diego Nicoli" w:date="2021-05-10T19:34:00Z">
        <w:r w:rsidDel="00361038">
          <w:delText xml:space="preserve">Se no passo </w:delText>
        </w:r>
        <w:r w:rsidR="00C30136" w:rsidDel="00361038">
          <w:delText>8 do fluxo principal</w:delText>
        </w:r>
        <w:r w:rsidDel="00361038">
          <w:delText xml:space="preserve"> </w:delText>
        </w:r>
        <w:r w:rsidR="00C30136" w:rsidDel="00361038">
          <w:delText xml:space="preserve">e no 8 do fluxo alternativo FA2 </w:delText>
        </w:r>
        <w:r w:rsidDel="00361038">
          <w:delText xml:space="preserve">o sistema verifica que </w:delText>
        </w:r>
        <w:r w:rsidR="0096391A" w:rsidDel="00361038">
          <w:delText>a data de fim é menor que a data de início do plantão então</w:delText>
        </w:r>
        <w:r w:rsidDel="00361038">
          <w:delText>:</w:delText>
        </w:r>
      </w:del>
    </w:p>
    <w:p w14:paraId="0EB85BE6" w14:textId="61927838" w:rsidR="00096CC4" w:rsidDel="00361038" w:rsidRDefault="00096CC4" w:rsidP="00C30136">
      <w:pPr>
        <w:pStyle w:val="Corpodetexto"/>
        <w:numPr>
          <w:ilvl w:val="0"/>
          <w:numId w:val="18"/>
        </w:numPr>
        <w:ind w:left="993" w:hanging="426"/>
        <w:rPr>
          <w:del w:id="106" w:author="Diego Nicoli" w:date="2021-05-10T19:34:00Z"/>
        </w:rPr>
      </w:pPr>
      <w:del w:id="107" w:author="Diego Nicoli" w:date="2021-05-10T19:34:00Z">
        <w:r w:rsidDel="00361038">
          <w:delText>O sistema informa ao usuário</w:delText>
        </w:r>
        <w:r w:rsidR="00E2525C" w:rsidDel="00361038">
          <w:delText xml:space="preserve"> que </w:delText>
        </w:r>
        <w:r w:rsidR="0096391A" w:rsidDel="00361038">
          <w:delText>a data de fim</w:delText>
        </w:r>
        <w:r w:rsidR="009C755B" w:rsidDel="00361038">
          <w:delText xml:space="preserve"> do plantão</w:delText>
        </w:r>
        <w:r w:rsidR="0096391A" w:rsidDel="00361038">
          <w:delText xml:space="preserve"> deve ser igual ou superior a data de início do plantão</w:delText>
        </w:r>
        <w:r w:rsidDel="00361038">
          <w:delText>.</w:delText>
        </w:r>
      </w:del>
    </w:p>
    <w:p w14:paraId="51AA43D8" w14:textId="329E2E9B" w:rsidR="00096CC4" w:rsidDel="00361038" w:rsidRDefault="0096391A" w:rsidP="00C30136">
      <w:pPr>
        <w:pStyle w:val="Corpodetexto"/>
        <w:numPr>
          <w:ilvl w:val="0"/>
          <w:numId w:val="18"/>
        </w:numPr>
        <w:ind w:left="993" w:hanging="426"/>
        <w:rPr>
          <w:del w:id="108" w:author="Diego Nicoli" w:date="2021-05-10T19:34:00Z"/>
        </w:rPr>
      </w:pPr>
      <w:del w:id="109" w:author="Diego Nicoli" w:date="2021-05-10T19:34:00Z">
        <w:r w:rsidDel="00361038">
          <w:delText xml:space="preserve">O sistema limpa o campo data de fim </w:delText>
        </w:r>
        <w:r w:rsidR="009C755B" w:rsidDel="00361038">
          <w:delText xml:space="preserve">do plantão </w:delText>
        </w:r>
        <w:r w:rsidDel="00361038">
          <w:delText>e posiciona o cursor neste campo para preenchimento</w:delText>
        </w:r>
        <w:r w:rsidR="00096CC4" w:rsidDel="00361038">
          <w:delText>.</w:delText>
        </w:r>
      </w:del>
    </w:p>
    <w:p w14:paraId="565964E8" w14:textId="796EB77D" w:rsidR="009C755B" w:rsidDel="00361038" w:rsidRDefault="009C755B" w:rsidP="009C755B">
      <w:pPr>
        <w:pStyle w:val="Corpodetexto"/>
        <w:ind w:left="1069"/>
        <w:rPr>
          <w:del w:id="110" w:author="Diego Nicoli" w:date="2021-05-10T19:34:00Z"/>
        </w:rPr>
      </w:pPr>
    </w:p>
    <w:p w14:paraId="061B1C77" w14:textId="490A3EC2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111" w:author="Diego Nicoli" w:date="2021-05-10T19:34:00Z"/>
          <w:b/>
          <w:bCs/>
          <w:i w:val="0"/>
          <w:iCs/>
        </w:rPr>
      </w:pPr>
      <w:del w:id="112" w:author="Diego Nicoli" w:date="2021-05-10T19:34:00Z">
        <w:r w:rsidDel="00361038">
          <w:rPr>
            <w:b/>
            <w:bCs/>
            <w:i w:val="0"/>
            <w:iCs/>
          </w:rPr>
          <w:delText>Hora invalida de inicio</w:delText>
        </w:r>
      </w:del>
    </w:p>
    <w:p w14:paraId="591FC2B7" w14:textId="229736DB" w:rsidR="009C755B" w:rsidDel="00361038" w:rsidRDefault="009C755B" w:rsidP="009C755B">
      <w:pPr>
        <w:pStyle w:val="Corpodetexto"/>
        <w:rPr>
          <w:del w:id="113" w:author="Diego Nicoli" w:date="2021-05-10T19:34:00Z"/>
        </w:rPr>
      </w:pPr>
      <w:del w:id="114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</w:delText>
        </w:r>
        <w:r w:rsidDel="00361038">
          <w:delText>o sistema verifica que a hora de início do plantão já passou:</w:delText>
        </w:r>
      </w:del>
    </w:p>
    <w:p w14:paraId="327DDD3E" w14:textId="4410B23A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115" w:author="Diego Nicoli" w:date="2021-05-10T19:34:00Z"/>
        </w:rPr>
      </w:pPr>
      <w:del w:id="116" w:author="Diego Nicoli" w:date="2021-05-10T19:34:00Z">
        <w:r w:rsidDel="00361038">
          <w:delText>O sistema informa ao usuário que a hora de início do plantão igual ou deve ser posterior a data atual.</w:delText>
        </w:r>
      </w:del>
    </w:p>
    <w:p w14:paraId="219D698B" w14:textId="20954D4C" w:rsidR="009C755B" w:rsidDel="00361038" w:rsidRDefault="009C755B" w:rsidP="009C755B">
      <w:pPr>
        <w:pStyle w:val="Corpodetexto"/>
        <w:numPr>
          <w:ilvl w:val="0"/>
          <w:numId w:val="13"/>
        </w:numPr>
        <w:rPr>
          <w:del w:id="117" w:author="Diego Nicoli" w:date="2021-05-10T19:34:00Z"/>
        </w:rPr>
      </w:pPr>
      <w:del w:id="118" w:author="Diego Nicoli" w:date="2021-05-10T19:34:00Z">
        <w:r w:rsidDel="00361038">
          <w:delText>O sistema limpa o campo hora de início do plantão e posiciona o cursor neste campo para preenchimento.</w:delText>
        </w:r>
      </w:del>
    </w:p>
    <w:p w14:paraId="255C9828" w14:textId="1AC31961" w:rsidR="009C755B" w:rsidDel="00361038" w:rsidRDefault="009C755B" w:rsidP="009C755B">
      <w:pPr>
        <w:pStyle w:val="Corpodetexto"/>
        <w:ind w:left="1069"/>
        <w:rPr>
          <w:del w:id="119" w:author="Diego Nicoli" w:date="2021-05-10T19:34:00Z"/>
        </w:rPr>
      </w:pPr>
    </w:p>
    <w:p w14:paraId="4956FD43" w14:textId="476C8D8C" w:rsidR="009C755B" w:rsidRPr="00C74BEB" w:rsidDel="00361038" w:rsidRDefault="009C755B" w:rsidP="009C755B">
      <w:pPr>
        <w:pStyle w:val="FluxoAlternativo"/>
        <w:numPr>
          <w:ilvl w:val="0"/>
          <w:numId w:val="2"/>
        </w:numPr>
        <w:rPr>
          <w:del w:id="120" w:author="Diego Nicoli" w:date="2021-05-10T19:34:00Z"/>
          <w:b/>
          <w:bCs/>
          <w:i w:val="0"/>
          <w:iCs/>
        </w:rPr>
      </w:pPr>
      <w:del w:id="121" w:author="Diego Nicoli" w:date="2021-05-10T19:34:00Z">
        <w:r w:rsidDel="00361038">
          <w:rPr>
            <w:b/>
            <w:bCs/>
            <w:i w:val="0"/>
            <w:iCs/>
          </w:rPr>
          <w:delText xml:space="preserve">Hora invalida de </w:delText>
        </w:r>
        <w:r w:rsidR="00C30136" w:rsidDel="00361038">
          <w:rPr>
            <w:b/>
            <w:bCs/>
            <w:i w:val="0"/>
            <w:iCs/>
          </w:rPr>
          <w:delText>fim</w:delText>
        </w:r>
      </w:del>
    </w:p>
    <w:p w14:paraId="293EC46A" w14:textId="3B8ED45B" w:rsidR="009C755B" w:rsidDel="00361038" w:rsidRDefault="009C755B" w:rsidP="009C755B">
      <w:pPr>
        <w:pStyle w:val="Corpodetexto"/>
        <w:rPr>
          <w:del w:id="122" w:author="Diego Nicoli" w:date="2021-05-10T19:34:00Z"/>
        </w:rPr>
      </w:pPr>
      <w:del w:id="123" w:author="Diego Nicoli" w:date="2021-05-10T19:34:00Z">
        <w:r w:rsidDel="00361038">
          <w:delText xml:space="preserve">Se no </w:delText>
        </w:r>
        <w:r w:rsidR="00C30136" w:rsidDel="00361038">
          <w:delText xml:space="preserve">passo 8 fluxo principal e no 8 do fluxo alternativo FA2 </w:delText>
        </w:r>
        <w:r w:rsidDel="00361038">
          <w:delText>o sistema verifica que a hora de fim do plantão já passou:</w:delText>
        </w:r>
      </w:del>
    </w:p>
    <w:p w14:paraId="6801DE83" w14:textId="430D3F44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124" w:author="Diego Nicoli" w:date="2021-05-10T19:34:00Z"/>
        </w:rPr>
      </w:pPr>
      <w:del w:id="125" w:author="Diego Nicoli" w:date="2021-05-10T19:34:00Z">
        <w:r w:rsidDel="00361038">
          <w:delText>O sistema informa ao usuário que a hora de fim do plantão igual ou deve ser posterior a data atual.</w:delText>
        </w:r>
      </w:del>
    </w:p>
    <w:p w14:paraId="2AC236C9" w14:textId="042DBC7C" w:rsidR="009C755B" w:rsidDel="00361038" w:rsidRDefault="009C755B" w:rsidP="009C755B">
      <w:pPr>
        <w:pStyle w:val="Corpodetexto"/>
        <w:numPr>
          <w:ilvl w:val="0"/>
          <w:numId w:val="14"/>
        </w:numPr>
        <w:rPr>
          <w:del w:id="126" w:author="Diego Nicoli" w:date="2021-05-10T19:34:00Z"/>
        </w:rPr>
      </w:pPr>
      <w:del w:id="127" w:author="Diego Nicoli" w:date="2021-05-10T19:34:00Z">
        <w:r w:rsidDel="00361038">
          <w:delText>O sistema limpa o campo hora de início do fim e posiciona o cursor neste campo para preenchimento.</w:delText>
        </w:r>
      </w:del>
    </w:p>
    <w:p w14:paraId="2E93C11A" w14:textId="69A49964" w:rsidR="00E2525C" w:rsidDel="00361038" w:rsidRDefault="00E2525C" w:rsidP="009C755B">
      <w:pPr>
        <w:pStyle w:val="Corpodetexto"/>
        <w:tabs>
          <w:tab w:val="left" w:pos="709"/>
        </w:tabs>
        <w:ind w:left="0"/>
        <w:rPr>
          <w:del w:id="128" w:author="Diego Nicoli" w:date="2021-05-10T19:34:00Z"/>
        </w:rPr>
      </w:pPr>
    </w:p>
    <w:p w14:paraId="7E7EBAFB" w14:textId="6A9D81F1" w:rsidR="00E2525C" w:rsidRPr="008926E0" w:rsidDel="00361038" w:rsidRDefault="00E2525C" w:rsidP="001C1998">
      <w:pPr>
        <w:widowControl w:val="0"/>
        <w:suppressAutoHyphens/>
        <w:spacing w:before="60" w:after="60"/>
        <w:ind w:firstLine="709"/>
        <w:jc w:val="both"/>
        <w:rPr>
          <w:del w:id="129" w:author="Diego Nicoli" w:date="2021-05-10T19:34:00Z"/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130" w:name="_Toc69236613"/>
      <w:r w:rsidRPr="008926E0">
        <w:t>Fluxos de Exceção</w:t>
      </w:r>
      <w:bookmarkEnd w:id="130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131" w:name="_Toc69236614"/>
      <w:r w:rsidRPr="008926E0">
        <w:rPr>
          <w:szCs w:val="28"/>
        </w:rPr>
        <w:t>Pós- condições</w:t>
      </w:r>
      <w:bookmarkEnd w:id="131"/>
    </w:p>
    <w:p w14:paraId="5EB17B3A" w14:textId="11251023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del w:id="132" w:author="Diego Nicoli" w:date="2021-05-10T19:34:00Z">
        <w:r w:rsidR="00C30136" w:rsidDel="00361038">
          <w:delText>alterado</w:delText>
        </w:r>
        <w:r w:rsidR="00E2525C" w:rsidDel="00361038">
          <w:delText xml:space="preserve"> </w:delText>
        </w:r>
      </w:del>
      <w:ins w:id="133" w:author="Diego Nicoli" w:date="2021-05-10T19:38:00Z">
        <w:r w:rsidR="00FD65F3">
          <w:t>buscado</w:t>
        </w:r>
      </w:ins>
      <w:ins w:id="134" w:author="Diego Nicoli" w:date="2021-05-10T19:34:00Z">
        <w:r w:rsidR="00361038">
          <w:t xml:space="preserve"> </w:t>
        </w:r>
      </w:ins>
      <w:r w:rsidR="00E2525C">
        <w:t>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35" w:name="_Toc133986070"/>
      <w:bookmarkStart w:id="136" w:name="_Toc142361009"/>
      <w:bookmarkStart w:id="137" w:name="_Toc69236615"/>
      <w:r w:rsidRPr="007D21B5">
        <w:t>Pontos de Inclusão</w:t>
      </w:r>
      <w:bookmarkEnd w:id="135"/>
      <w:bookmarkEnd w:id="136"/>
      <w:bookmarkEnd w:id="137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8" w:name="_Toc133986071"/>
      <w:bookmarkStart w:id="139" w:name="_Toc142361010"/>
      <w:bookmarkStart w:id="140" w:name="_Toc69236616"/>
      <w:r w:rsidRPr="0065395C">
        <w:t>Pontos de Extensão</w:t>
      </w:r>
      <w:bookmarkEnd w:id="138"/>
      <w:bookmarkEnd w:id="139"/>
      <w:bookmarkEnd w:id="140"/>
    </w:p>
    <w:p w14:paraId="6C3AF1E8" w14:textId="6B1A7BDD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  <w:rPr>
          <w:ins w:id="141" w:author="Diego Nicoli" w:date="2021-05-10T19:35:00Z"/>
        </w:rPr>
      </w:pPr>
      <w:r>
        <w:t>Listar</w:t>
      </w:r>
      <w:r w:rsidR="00F45BEF">
        <w:t xml:space="preserve"> </w:t>
      </w:r>
      <w:r>
        <w:t>Plantões</w:t>
      </w:r>
    </w:p>
    <w:p w14:paraId="720EBAD4" w14:textId="65C803CB" w:rsidR="009D5422" w:rsidDel="00FD65F3" w:rsidRDefault="009D5422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  <w:rPr>
          <w:del w:id="142" w:author="Diego Nicoli" w:date="2021-05-10T19:37:00Z"/>
        </w:rPr>
      </w:pP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43" w:name="_Toc143333561"/>
      <w:bookmarkStart w:id="144" w:name="_Toc143333733"/>
      <w:bookmarkStart w:id="145" w:name="_Toc143662682"/>
      <w:bookmarkStart w:id="146" w:name="_Toc144865194"/>
      <w:bookmarkStart w:id="147" w:name="_Toc69236617"/>
      <w:r w:rsidRPr="00A32590">
        <w:rPr>
          <w:szCs w:val="28"/>
        </w:rPr>
        <w:t>Aprovação</w:t>
      </w:r>
      <w:bookmarkEnd w:id="143"/>
      <w:bookmarkEnd w:id="144"/>
      <w:bookmarkEnd w:id="145"/>
      <w:bookmarkEnd w:id="146"/>
      <w:bookmarkEnd w:id="14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E777C" w14:textId="77777777" w:rsidR="002A0130" w:rsidRDefault="002A0130">
      <w:r>
        <w:separator/>
      </w:r>
    </w:p>
  </w:endnote>
  <w:endnote w:type="continuationSeparator" w:id="0">
    <w:p w14:paraId="50D9D585" w14:textId="77777777" w:rsidR="002A0130" w:rsidRDefault="002A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C922" w14:textId="77777777" w:rsidR="002A0130" w:rsidRDefault="002A0130">
      <w:r>
        <w:separator/>
      </w:r>
    </w:p>
  </w:footnote>
  <w:footnote w:type="continuationSeparator" w:id="0">
    <w:p w14:paraId="2771A01B" w14:textId="77777777" w:rsidR="002A0130" w:rsidRDefault="002A0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309F48C6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del w:id="148" w:author="Diego Nicoli" w:date="2021-05-16T14:27:00Z">
            <w:r w:rsidR="00920469" w:rsidDel="00BD0C46">
              <w:rPr>
                <w:color w:val="0000FF"/>
              </w:rPr>
              <w:delText>Login</w:delText>
            </w:r>
          </w:del>
          <w:ins w:id="149" w:author="Diego Nicoli" w:date="2021-05-16T14:27:00Z">
            <w:r w:rsidR="00BD0C46">
              <w:rPr>
                <w:color w:val="0000FF"/>
              </w:rPr>
              <w:t>Visualizar Plantões</w:t>
            </w:r>
          </w:ins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132A6009" w:rsidR="004C6119" w:rsidRDefault="00BE0992" w:rsidP="00F81206">
          <w:pPr>
            <w:pStyle w:val="Cabealho"/>
            <w:jc w:val="center"/>
          </w:pPr>
          <w:del w:id="150" w:author="Diego Nicoli" w:date="2021-05-16T14:27:00Z">
            <w:r w:rsidDel="00BD0C46">
              <w:rPr>
                <w:color w:val="0000FF"/>
              </w:rPr>
              <w:delText>25</w:delText>
            </w:r>
          </w:del>
          <w:ins w:id="151" w:author="Diego Nicoli" w:date="2021-05-16T14:27:00Z">
            <w:r w:rsidR="00BD0C46">
              <w:rPr>
                <w:color w:val="0000FF"/>
              </w:rPr>
              <w:t>29</w:t>
            </w:r>
          </w:ins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254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14CE2"/>
    <w:multiLevelType w:val="hybridMultilevel"/>
    <w:tmpl w:val="5DBE955A"/>
    <w:lvl w:ilvl="0" w:tplc="3CD4178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4F73D9"/>
    <w:multiLevelType w:val="hybridMultilevel"/>
    <w:tmpl w:val="42EEF5B0"/>
    <w:lvl w:ilvl="0" w:tplc="CA4ECFB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D3CF4"/>
    <w:multiLevelType w:val="hybridMultilevel"/>
    <w:tmpl w:val="2EA25760"/>
    <w:lvl w:ilvl="0" w:tplc="7ED09A3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15"/>
  </w:num>
  <w:num w:numId="11">
    <w:abstractNumId w:val="4"/>
  </w:num>
  <w:num w:numId="12">
    <w:abstractNumId w:val="0"/>
  </w:num>
  <w:num w:numId="13">
    <w:abstractNumId w:val="16"/>
  </w:num>
  <w:num w:numId="14">
    <w:abstractNumId w:val="7"/>
  </w:num>
  <w:num w:numId="15">
    <w:abstractNumId w:val="3"/>
  </w:num>
  <w:num w:numId="16">
    <w:abstractNumId w:val="2"/>
  </w:num>
  <w:num w:numId="17">
    <w:abstractNumId w:val="14"/>
  </w:num>
  <w:num w:numId="18">
    <w:abstractNumId w:val="1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Nicoli">
    <w15:presenceInfo w15:providerId="Windows Live" w15:userId="adb61353eee23a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A0130"/>
    <w:rsid w:val="002E02BD"/>
    <w:rsid w:val="002F33BD"/>
    <w:rsid w:val="00302BA8"/>
    <w:rsid w:val="00311550"/>
    <w:rsid w:val="00333717"/>
    <w:rsid w:val="00344196"/>
    <w:rsid w:val="00361038"/>
    <w:rsid w:val="0038672B"/>
    <w:rsid w:val="003A5D75"/>
    <w:rsid w:val="003B56EE"/>
    <w:rsid w:val="003D40E7"/>
    <w:rsid w:val="003D66E3"/>
    <w:rsid w:val="00405718"/>
    <w:rsid w:val="00410646"/>
    <w:rsid w:val="004360E0"/>
    <w:rsid w:val="0044626E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574AB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819E3"/>
    <w:rsid w:val="00883223"/>
    <w:rsid w:val="00891FF2"/>
    <w:rsid w:val="008926E0"/>
    <w:rsid w:val="008C3937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755B"/>
    <w:rsid w:val="009D5422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0C46"/>
    <w:rsid w:val="00BD2254"/>
    <w:rsid w:val="00BE0992"/>
    <w:rsid w:val="00C0196F"/>
    <w:rsid w:val="00C11934"/>
    <w:rsid w:val="00C30136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D671E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D65F3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4</TotalTime>
  <Pages>1</Pages>
  <Words>924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5904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5</cp:revision>
  <cp:lastPrinted>2007-06-13T20:22:00Z</cp:lastPrinted>
  <dcterms:created xsi:type="dcterms:W3CDTF">2021-05-10T23:36:00Z</dcterms:created>
  <dcterms:modified xsi:type="dcterms:W3CDTF">2021-05-16T18:28:00Z</dcterms:modified>
</cp:coreProperties>
</file>